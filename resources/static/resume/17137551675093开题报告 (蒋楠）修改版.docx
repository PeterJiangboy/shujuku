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60" w:lineRule="exact"/>
        <w:ind w:firstLine="134" w:firstLineChars="48"/>
        <w:rPr>
          <w:rFonts w:ascii="仿宋_GB2312" w:eastAsia="仿宋_GB2312"/>
          <w:sz w:val="28"/>
          <w:szCs w:val="28"/>
        </w:rPr>
      </w:pPr>
      <w:bookmarkStart w:id="1" w:name="_GoBack"/>
      <w:bookmarkEnd w:id="1"/>
    </w:p>
    <w:p>
      <w:pPr>
        <w:spacing w:line="440" w:lineRule="atLeast"/>
        <w:rPr>
          <w:rFonts w:eastAsia="楷体_GB2312"/>
          <w:b/>
          <w:bCs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400685</wp:posOffset>
            </wp:positionV>
            <wp:extent cx="3733800" cy="577850"/>
            <wp:effectExtent l="0" t="0" r="0" b="6350"/>
            <wp:wrapTopAndBottom/>
            <wp:docPr id="1" name="图片 2" descr="毕业论文-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毕业论文-校名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atLeast"/>
        <w:jc w:val="center"/>
        <w:rPr>
          <w:rFonts w:eastAsia="楷体_GB2312"/>
          <w:b/>
          <w:bCs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64135</wp:posOffset>
            </wp:positionV>
            <wp:extent cx="666750" cy="666750"/>
            <wp:effectExtent l="0" t="0" r="6350" b="6350"/>
            <wp:wrapTopAndBottom/>
            <wp:docPr id="3" name="图片 1" descr="镂空学校标志-毕业论文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镂空学校标志-毕业论文标志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atLeast"/>
        <w:rPr>
          <w:b/>
          <w:bCs/>
          <w:sz w:val="13"/>
        </w:rPr>
      </w:pPr>
    </w:p>
    <w:p>
      <w:pPr>
        <w:spacing w:beforeLines="100"/>
        <w:jc w:val="center"/>
        <w:rPr>
          <w:rFonts w:ascii="方正小标宋简体" w:hAnsi="方正小标宋简体" w:eastAsia="方正小标宋简体" w:cs="方正小标宋简体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sz w:val="60"/>
          <w:szCs w:val="60"/>
        </w:rPr>
        <w:t>毕业设计（论文）开题报告书</w:t>
      </w:r>
    </w:p>
    <w:p>
      <w:pPr>
        <w:pStyle w:val="2"/>
        <w:spacing w:line="440" w:lineRule="atLeast"/>
        <w:ind w:right="-632" w:rightChars="-301"/>
        <w:rPr>
          <w:b/>
          <w:bCs/>
          <w:sz w:val="24"/>
        </w:rPr>
      </w:pPr>
    </w:p>
    <w:p>
      <w:pPr>
        <w:rPr>
          <w:b/>
          <w:sz w:val="28"/>
        </w:rPr>
      </w:pPr>
      <w:r>
        <w:rPr>
          <w:rFonts w:hint="eastAsia" w:ascii="宋体" w:hAnsi="宋体" w:cs="宋体"/>
          <w:sz w:val="36"/>
        </w:rPr>
        <w:t>题 目：</w:t>
      </w:r>
      <w:r>
        <w:rPr>
          <w:rFonts w:hint="eastAsia" w:ascii="宋体" w:hAnsi="宋体" w:cs="宋体"/>
          <w:sz w:val="36"/>
          <w:lang w:val="en-US" w:eastAsia="zh-CN"/>
        </w:rPr>
        <w:t>基于SpringBoot的校园招聘系统</w:t>
      </w:r>
    </w:p>
    <w:p>
      <w:pPr>
        <w:rPr>
          <w:sz w:val="28"/>
        </w:rPr>
      </w:pPr>
    </w:p>
    <w:tbl>
      <w:tblPr>
        <w:tblStyle w:val="5"/>
        <w:tblW w:w="0" w:type="auto"/>
        <w:tblInd w:w="1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distribute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姓名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蒋楠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distribute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学号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182607211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distribute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学院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b/>
                <w:sz w:val="28"/>
                <w:szCs w:val="28"/>
                <w:lang w:val="zh-CN"/>
              </w:rPr>
              <w:t>信息科学与电气工程学院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distribute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班级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计算机201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distribute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sz w:val="28"/>
              </w:rPr>
              <w:t>指导教师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b/>
                <w:sz w:val="28"/>
                <w:szCs w:val="28"/>
                <w:lang w:val="zh-CN"/>
              </w:rPr>
              <w:t>王成</w:t>
            </w:r>
          </w:p>
        </w:tc>
      </w:tr>
    </w:tbl>
    <w:p>
      <w:pPr>
        <w:rPr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803" w:firstLineChars="200"/>
        <w:jc w:val="center"/>
        <w:textAlignment w:val="auto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宋体" w:hAnsi="宋体"/>
          <w:b/>
          <w:bCs/>
          <w:sz w:val="40"/>
          <w:szCs w:val="36"/>
          <w:lang w:val="en-US" w:eastAsia="zh-CN"/>
        </w:rPr>
        <w:t xml:space="preserve">  2023 </w:t>
      </w:r>
      <w:r>
        <w:rPr>
          <w:rFonts w:ascii="宋体" w:hAnsi="宋体"/>
          <w:b/>
          <w:bCs/>
          <w:sz w:val="40"/>
          <w:szCs w:val="36"/>
        </w:rPr>
        <w:t>年</w:t>
      </w:r>
      <w:r>
        <w:rPr>
          <w:rFonts w:hint="eastAsia" w:ascii="宋体" w:hAnsi="宋体"/>
          <w:b/>
          <w:bCs/>
          <w:sz w:val="40"/>
          <w:szCs w:val="36"/>
          <w:lang w:val="en-US" w:eastAsia="zh-CN"/>
        </w:rPr>
        <w:t xml:space="preserve">  10</w:t>
      </w:r>
      <w:r>
        <w:rPr>
          <w:rFonts w:ascii="宋体" w:hAnsi="宋体"/>
          <w:b/>
          <w:bCs/>
          <w:sz w:val="40"/>
          <w:szCs w:val="36"/>
        </w:rPr>
        <w:t>月</w:t>
      </w:r>
      <w:r>
        <w:rPr>
          <w:rFonts w:hint="eastAsia" w:ascii="宋体" w:hAnsi="宋体"/>
          <w:b/>
          <w:bCs/>
          <w:sz w:val="40"/>
          <w:szCs w:val="36"/>
          <w:lang w:val="en-US" w:eastAsia="zh-CN"/>
        </w:rPr>
        <w:t xml:space="preserve"> </w:t>
      </w:r>
      <w:ins w:id="0" w:author="蒋楠" w:date="2023-10-30T11:35:34Z">
        <w:r>
          <w:rPr>
            <w:rFonts w:hint="eastAsia" w:ascii="宋体" w:hAnsi="宋体"/>
            <w:b/>
            <w:bCs/>
            <w:sz w:val="40"/>
            <w:szCs w:val="36"/>
            <w:lang w:val="en-US" w:eastAsia="zh-CN"/>
          </w:rPr>
          <w:t>26</w:t>
        </w:r>
      </w:ins>
      <w:r>
        <w:rPr>
          <w:rFonts w:hint="eastAsia" w:ascii="宋体" w:hAnsi="宋体"/>
          <w:b/>
          <w:bCs/>
          <w:sz w:val="40"/>
          <w:szCs w:val="36"/>
          <w:lang w:val="en-US" w:eastAsia="zh-CN"/>
        </w:rPr>
        <w:t xml:space="preserve"> </w:t>
      </w:r>
      <w:r>
        <w:rPr>
          <w:rFonts w:ascii="宋体" w:hAnsi="宋体"/>
          <w:b/>
          <w:bCs/>
          <w:sz w:val="40"/>
          <w:szCs w:val="36"/>
        </w:rPr>
        <w:t>日</w:t>
      </w:r>
      <w:r>
        <w:rPr>
          <w:rFonts w:hint="eastAsia" w:ascii="宋体" w:hAnsi="宋体"/>
          <w:b/>
          <w:bCs/>
          <w:sz w:val="40"/>
          <w:szCs w:val="36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毕业设计（论文）开题报告书</w:t>
      </w:r>
    </w:p>
    <w:p>
      <w:pPr>
        <w:spacing w:line="360" w:lineRule="auto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第1页</w:t>
      </w:r>
    </w:p>
    <w:tbl>
      <w:tblPr>
        <w:tblStyle w:val="5"/>
        <w:tblW w:w="895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952" w:type="dxa"/>
            <w:noWrap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研究的目的、意义及国内外发展概况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7" w:hRule="atLeast"/>
        </w:trPr>
        <w:tc>
          <w:tcPr>
            <w:tcW w:w="8952" w:type="dxa"/>
            <w:noWrap/>
          </w:tcPr>
          <w:p>
            <w:pPr>
              <w:spacing w:line="360" w:lineRule="auto"/>
              <w:ind w:firstLine="420" w:firstLineChars="200"/>
              <w:rPr>
                <w:ins w:id="1" w:author="CHENG" w:date="2023-10-30T09:52:02Z"/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当前国内招聘平台发展迅速，国内的一些大型招聘平台，例如智联招聘、前程无忧、猎聘网等公司开发并投入使用招聘信息服务系统，并且已经在校园招聘领域占有一定的市场份额。同时部分高校也建立了自己的校园招聘系统</w:t>
            </w:r>
            <w:ins w:id="2" w:author="蒋楠" w:date="2023-10-30T11:09:51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。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它们提供了丰富的校园招聘信息和服务，帮助高校毕业生与企业进行对接</w:t>
            </w:r>
            <w:ins w:id="3" w:author="蒋楠" w:date="2023-10-30T11:10:19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。</w:t>
              </w:r>
            </w:ins>
            <w:ins w:id="4" w:author="蒋楠" w:date="2023-10-30T11:10:21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而且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随着大数据和人工智能技术的发展，一些校园招聘系统开始应用这些技术来提高招聘的效率和准确性。国外的校园招聘数据信息综合服务体系系统很早就有了，而且稳定性和系统性都较高，已经发展为成熟的产业模式</w:t>
            </w:r>
            <w:ins w:id="5" w:author="蒋楠" w:date="2023-10-30T11:10:36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。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在国外，有许多的大型综合性招聘平台，如LinkedIn、Indeed等，它们不仅提供校园招聘服务，还提供全行业的职位发布和专业人才招聘等功能。</w:t>
            </w:r>
          </w:p>
          <w:p>
            <w:pPr>
              <w:spacing w:line="360" w:lineRule="auto"/>
              <w:ind w:firstLine="420" w:firstLineChars="20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ins w:id="6" w:author="CHENG" w:date="2023-10-30T09:52:11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目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前已有的校园招聘系统的信息匹配算法存在一定的局限性，无法准确地匹配人才和企业的需求。有时候，系统可能无法准确理解招聘信息的描述，或者无法全面考虑应聘者的各项能力和经验，导致匹配效果不理想的问题</w:t>
            </w:r>
            <w:ins w:id="7" w:author="蒋楠" w:date="2023-10-30T11:11:57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。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还有部分校园招聘系统存在着数据安全和隐私方面的问题，系统无法确保具备一定的安全机制和隐私保护措施，用来保护用户的信息安全和隐私权。</w:t>
            </w:r>
          </w:p>
          <w:p>
            <w:pPr>
              <w:spacing w:line="360" w:lineRule="auto"/>
              <w:ind w:firstLine="420" w:firstLineChars="20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ins w:id="8" w:author="CHENG" w:date="2023-10-30T09:52:40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因此，</w:t>
              </w:r>
            </w:ins>
            <w:ins w:id="9" w:author="CHENG" w:date="2023-10-30T09:52:42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本次</w:t>
              </w:r>
            </w:ins>
            <w:ins w:id="10" w:author="CHENG" w:date="2023-10-30T09:52:43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毕业</w:t>
              </w:r>
            </w:ins>
            <w:ins w:id="11" w:author="CHENG" w:date="2023-10-30T09:52:44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设计</w:t>
              </w:r>
            </w:ins>
            <w:ins w:id="12" w:author="CHENG" w:date="2023-10-30T09:52:46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拟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开发一</w:t>
            </w:r>
            <w:ins w:id="13" w:author="CHENG" w:date="2023-10-30T09:52:51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个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基于Spring Boot的校园招聘系统，目的是为了满足高校毕业生就业和企业招聘的需求。学生用户可以浏览和搜索适合自己专业和兴趣的职位信息</w:t>
            </w:r>
            <w:ins w:id="14" w:author="蒋楠" w:date="2023-10-30T11:13:30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。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创建和维护自己的个人简历，方便与企业对接。企业用户可以发布招聘职位、筛选简历和安排面试等</w:t>
            </w:r>
            <w:ins w:id="15" w:author="蒋楠" w:date="2023-10-30T11:14:16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。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企业根据自身需求，搜索适合的毕业生候选人</w:t>
            </w:r>
            <w:ins w:id="16" w:author="CHENG" w:date="2023-10-30T09:56:30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进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行招聘活动的管理和沟通，如招聘岗位的信息发布</w:t>
            </w:r>
            <w:ins w:id="17" w:author="蒋楠" w:date="2023-10-30T11:16:55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。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同时系统也可以确保用户的个人信息和企业的招聘信息安全，采取必要的安全措施防止数据泄露和非法访问</w:t>
            </w:r>
            <w:ins w:id="18" w:author="蒋楠" w:date="2023-10-30T11:17:05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。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并符合相关的隐私保护法规和规范。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tbl>
      <w:tblPr>
        <w:tblStyle w:val="5"/>
        <w:tblW w:w="895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952" w:type="dxa"/>
            <w:noWrap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论文提纲或设计总体方案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9" w:hRule="atLeast"/>
        </w:trPr>
        <w:tc>
          <w:tcPr>
            <w:tcW w:w="8952" w:type="dxa"/>
            <w:noWrap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1. 调查研究分析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基于</w:t>
            </w:r>
            <w: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  <w:t>Sprin</w:t>
            </w:r>
            <w:ins w:id="19" w:author="蒋楠" w:date="2023-10-30T11:18:52Z">
              <w:r>
                <w:rPr>
                  <w:rFonts w:hint="default" w:asciiTheme="minorEastAsia" w:hAnsiTheme="minorEastAsia" w:eastAsiaTheme="minorEastAsia"/>
                  <w:szCs w:val="21"/>
                  <w:lang w:val="en-US" w:eastAsia="zh-CN"/>
                </w:rPr>
                <w:t>g</w:t>
              </w:r>
            </w:ins>
            <w: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  <w:t>Boot的校园招聘</w:t>
            </w:r>
            <w:r>
              <w:rPr>
                <w:rFonts w:asciiTheme="minorEastAsia" w:hAnsiTheme="minorEastAsia" w:eastAsiaTheme="minorEastAsia"/>
                <w:szCs w:val="21"/>
              </w:rPr>
              <w:t>系统实际状况；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 xml:space="preserve">2. </w:t>
            </w:r>
            <w: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  <w:t>进行充分详细的需求分析</w:t>
            </w:r>
            <w:r>
              <w:rPr>
                <w:rFonts w:asciiTheme="minorEastAsia" w:hAnsiTheme="minorEastAsia" w:eastAsiaTheme="minorEastAsia"/>
                <w:szCs w:val="21"/>
              </w:rPr>
              <w:t>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3</w:t>
            </w:r>
            <w:r>
              <w:rPr>
                <w:rFonts w:asciiTheme="minorEastAsia" w:hAnsiTheme="minorEastAsia" w:eastAsiaTheme="minorEastAsia"/>
                <w:szCs w:val="21"/>
              </w:rPr>
              <w:t>. 在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上述</w:t>
            </w:r>
            <w:r>
              <w:rPr>
                <w:rFonts w:asciiTheme="minorEastAsia" w:hAnsiTheme="minorEastAsia" w:eastAsiaTheme="minorEastAsia"/>
                <w:szCs w:val="21"/>
              </w:rPr>
              <w:t>分析的基础上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进行系统的概要设计</w:t>
            </w:r>
            <w:r>
              <w:rPr>
                <w:rFonts w:asciiTheme="minorEastAsia" w:hAnsiTheme="minorEastAsia" w:eastAsiaTheme="minorEastAsia"/>
                <w:szCs w:val="21"/>
              </w:rPr>
              <w:t>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4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进行系统的详细设计，包括数据库设计</w:t>
            </w:r>
            <w:r>
              <w:rPr>
                <w:rFonts w:asciiTheme="minorEastAsia" w:hAnsiTheme="minorEastAsia" w:eastAsiaTheme="minorEastAsia"/>
                <w:szCs w:val="21"/>
              </w:rPr>
              <w:t>； 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6. 系统实施（代码设计、界面设计、输入输出设计等）；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7. 系统测试，进行分阶段分模块以及集中测试；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8. 整理编写文档资料及软件说明书。</w:t>
            </w:r>
          </w:p>
        </w:tc>
      </w:tr>
    </w:tbl>
    <w:p>
      <w:pPr>
        <w:spacing w:line="360" w:lineRule="auto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毕业设计（论文）开题报告书</w:t>
      </w:r>
    </w:p>
    <w:p>
      <w:pPr>
        <w:spacing w:line="360" w:lineRule="auto"/>
        <w:jc w:val="center"/>
        <w:rPr>
          <w:rFonts w:eastAsia="华文中宋"/>
          <w:szCs w:val="21"/>
        </w:rPr>
      </w:pPr>
      <w:r>
        <w:rPr>
          <w:rFonts w:hint="eastAsia" w:ascii="宋体" w:hAnsi="宋体" w:cs="宋体"/>
          <w:szCs w:val="21"/>
        </w:rPr>
        <w:t xml:space="preserve">第2页 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8952" w:type="dxa"/>
            <w:gridSpan w:val="2"/>
            <w:noWrap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论文的应用价值或设计项目的市场预测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2" w:hRule="atLeast"/>
        </w:trPr>
        <w:tc>
          <w:tcPr>
            <w:tcW w:w="8952" w:type="dxa"/>
            <w:gridSpan w:val="2"/>
            <w:noWrap/>
          </w:tcPr>
          <w:p>
            <w:pPr>
              <w:ind w:firstLine="210" w:firstLineChars="100"/>
              <w:rPr>
                <w:ins w:id="20" w:author="CHENG" w:date="2023-10-30T09:59:26Z"/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校园招聘系统具有广泛的应用价值和市场潜力。它可以</w:t>
            </w:r>
            <w:ins w:id="21" w:author="CHENG" w:date="2023-10-30T09:57:45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为</w:t>
              </w:r>
            </w:ins>
            <w:ins w:id="22" w:author="CHENG" w:date="2023-10-30T09:57:54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用户</w:t>
              </w:r>
            </w:ins>
            <w:ins w:id="23" w:author="CHENG" w:date="2023-10-30T09:58:50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提供</w:t>
              </w:r>
            </w:ins>
            <w:ins w:id="24" w:author="CHENG" w:date="2023-10-30T09:58:54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海量的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招聘信息，促进学生就业、支持学校与企业合作，为学校和企业提供有关人才需求和培养方向的数据支持。</w:t>
            </w:r>
          </w:p>
          <w:p>
            <w:pPr>
              <w:ind w:firstLine="210" w:firstLineChars="10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从市场预测的角度来看，校园招聘系统具有广阔的市场空间和潜力。随着高校人才的增加和企业对高素质人才的需求不断增长，校园招聘系统将成为一个重要的工具和平台。另外，随着人工智能和大数据技术的不断进步和应用，校园招聘系统将能够更好地满足用户需求，提供更优质的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8952" w:type="dxa"/>
            <w:gridSpan w:val="2"/>
            <w:noWrap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952" w:type="dxa"/>
            <w:gridSpan w:val="2"/>
            <w:noWrap/>
          </w:tcPr>
          <w:p>
            <w:pPr>
              <w:spacing w:line="52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第一周               项目前期准备，浏览相关网站，实地考察，了解平台的具体工作流程；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第二周～第三周     进行需求分析；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第四周～第八周     进行概要设计、详细设计，设计数据库；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第九周～第十二周   编码，测试；进行论文初稿的整理；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第十三周       整理文档，进行毕业设计总结,修改毕业论文；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第十四周～第十五周  修改存在的不足，准备毕业答辩。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952" w:type="dxa"/>
            <w:gridSpan w:val="2"/>
            <w:noWrap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</w:trPr>
        <w:tc>
          <w:tcPr>
            <w:tcW w:w="8952" w:type="dxa"/>
            <w:gridSpan w:val="2"/>
            <w:noWrap/>
          </w:tcPr>
          <w:p>
            <w:pPr>
              <w:ind w:right="-512" w:rightChars="-244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[1]王珊,萨师煊.数据库系统概论（第5版）[M].高等教育出版社,2014. </w:t>
            </w:r>
          </w:p>
          <w:p>
            <w:pPr>
              <w:ind w:right="-512" w:rightChars="-244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[2]龙中华.Spring Boot实战派[M].电子工业出版社,2020.</w:t>
            </w:r>
          </w:p>
          <w:p>
            <w:pPr>
              <w:ind w:right="-512" w:rightChars="-244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[3]梁永先,李树强,朱林.Java Web程序设计(慕课版）[M].人民邮电出版社, 2019.</w:t>
            </w:r>
          </w:p>
          <w:p>
            <w:pPr>
              <w:ind w:right="-512" w:rightChars="-244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[4]王占中,崔志刚.Java Web实现开发教程[M].清华大学出版社,2016.</w:t>
            </w:r>
          </w:p>
          <w:p>
            <w:pPr>
              <w:ind w:right="-512" w:rightChars="-244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[5]王磊. 高校校园招聘信息服务系统设计与实现[D]. 电子科技大学</w:t>
            </w:r>
            <w:ins w:id="25" w:author="CHENG" w:date="2023-10-30T10:00:34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,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2021.</w:t>
            </w:r>
          </w:p>
          <w:p>
            <w:pPr>
              <w:ind w:right="-512" w:rightChars="-244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[6]郝思飞;杨旭;李帅玲;雷鹏瑞;王宠梅;杨雪峰;尉瑶;闫昕.人才招聘系统V1.0[J].科技成果</w:t>
            </w:r>
            <w:ins w:id="26" w:author="CHENG" w:date="2023-10-30T10:00:02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,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2022.</w:t>
            </w:r>
          </w:p>
          <w:p>
            <w:pPr>
              <w:ind w:right="-512" w:rightChars="-244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[7]王志亮,纪松波.基于SpringBoot的Web前端与数据库的接口设计[J].工业控制计算机</w:t>
            </w:r>
            <w:ins w:id="27" w:author="CHENG" w:date="2023-10-30T10:00:45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,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2023</w:t>
            </w:r>
            <w:ins w:id="28" w:author="CHENG" w:date="2023-10-30T10:00:42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.</w:t>
              </w:r>
            </w:ins>
          </w:p>
          <w:p>
            <w:pPr>
              <w:ind w:right="-512" w:rightChars="-244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[8]Fuyuan Cheng. Talent Recruitment Management System for Small and Micro Enterprises Based on Springboot Framework[J].Advances in Educational Technology and Psychology</w:t>
            </w:r>
            <w:ins w:id="29" w:author="CHENG" w:date="2023-10-30T10:00:50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,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2021</w:t>
            </w:r>
            <w:ins w:id="30" w:author="CHENG" w:date="2023-10-30T10:00:53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.</w:t>
              </w:r>
            </w:ins>
          </w:p>
          <w:p>
            <w:pPr>
              <w:ind w:right="-512" w:rightChars="-244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[9]Ruiying He,Yajun Han.Design and Implementation of Personnel Recruitment System in Higher Vocational School[J]. Advances in Vocational and Technical Education</w:t>
            </w:r>
            <w:ins w:id="31" w:author="CHENG" w:date="2023-10-30T10:00:56Z">
              <w:r>
                <w:rPr>
                  <w:rFonts w:hint="eastAsia" w:asciiTheme="minorEastAsia" w:hAnsiTheme="minorEastAsia" w:eastAsiaTheme="minorEastAsia"/>
                  <w:szCs w:val="21"/>
                  <w:lang w:val="en-US" w:eastAsia="zh-CN"/>
                </w:rPr>
                <w:t>,</w:t>
              </w:r>
            </w:ins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952" w:type="dxa"/>
            <w:gridSpan w:val="2"/>
            <w:noWrap/>
          </w:tcPr>
          <w:p/>
          <w:p>
            <w:pPr>
              <w:spacing w:line="5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学生提交报告日期：</w:t>
            </w:r>
            <w:r>
              <w:rPr>
                <w:rFonts w:hint="eastAsia"/>
                <w:szCs w:val="21"/>
                <w:lang w:val="en-US" w:eastAsia="zh-CN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val="en-US" w:eastAsia="zh-CN"/>
              </w:rPr>
              <w:t xml:space="preserve"> 10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ins w:id="32" w:author="CHENG" w:date="2023-10-30T10:01:02Z">
              <w:r>
                <w:rPr>
                  <w:rFonts w:hint="eastAsia"/>
                  <w:szCs w:val="21"/>
                  <w:lang w:val="en-US" w:eastAsia="zh-CN"/>
                </w:rPr>
                <w:t>26</w:t>
              </w:r>
            </w:ins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952" w:type="dxa"/>
            <w:gridSpan w:val="2"/>
            <w:noWrap/>
          </w:tcPr>
          <w:p>
            <w:pPr>
              <w:spacing w:line="520" w:lineRule="exact"/>
              <w:ind w:left="1260" w:hanging="1260" w:hangingChars="600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指导教师签字：</w:t>
            </w:r>
            <w:bookmarkStart w:id="0" w:name="teach_PicSign"/>
            <w:bookmarkEnd w:id="0"/>
            <w:r>
              <w:drawing>
                <wp:inline distT="0" distB="0" distL="0" distR="0">
                  <wp:extent cx="762000" cy="254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</w:trPr>
        <w:tc>
          <w:tcPr>
            <w:tcW w:w="635" w:type="dxa"/>
            <w:noWrap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8317" w:type="dxa"/>
            <w:noWrap/>
          </w:tcPr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学生在接到设计任务书后规定时间内，应在调研的基础上，填写该开题报告书并经指导教师审查通过后，方可进行下一阶段的工作。</w:t>
            </w:r>
          </w:p>
        </w:tc>
      </w:tr>
    </w:tbl>
    <w:p/>
    <w:sectPr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蒋楠">
    <w15:presenceInfo w15:providerId="WPS Office" w15:userId="3638150011"/>
  </w15:person>
  <w15:person w15:author="CHENG">
    <w15:presenceInfo w15:providerId="WPS Office" w15:userId="10194066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NotTrackMoves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4NTg1ZTJmYjIyMTc1MDJkNTcwNmM3YzdlMjZiOGYifQ=="/>
  </w:docVars>
  <w:rsids>
    <w:rsidRoot w:val="43D53B87"/>
    <w:rsid w:val="00146B9E"/>
    <w:rsid w:val="001516D0"/>
    <w:rsid w:val="00453CAF"/>
    <w:rsid w:val="00536E81"/>
    <w:rsid w:val="005E564F"/>
    <w:rsid w:val="00601332"/>
    <w:rsid w:val="006F33C9"/>
    <w:rsid w:val="00826B1C"/>
    <w:rsid w:val="00A05CDB"/>
    <w:rsid w:val="00B21758"/>
    <w:rsid w:val="00BA4657"/>
    <w:rsid w:val="00C21E1E"/>
    <w:rsid w:val="00E1768D"/>
    <w:rsid w:val="05721BA7"/>
    <w:rsid w:val="08C37DE2"/>
    <w:rsid w:val="0E247DA1"/>
    <w:rsid w:val="0EE419C3"/>
    <w:rsid w:val="16111CBF"/>
    <w:rsid w:val="18D640D2"/>
    <w:rsid w:val="1CE83151"/>
    <w:rsid w:val="1D3C2103"/>
    <w:rsid w:val="1E366106"/>
    <w:rsid w:val="1FCD71CA"/>
    <w:rsid w:val="1FD9384E"/>
    <w:rsid w:val="26A577AF"/>
    <w:rsid w:val="27402404"/>
    <w:rsid w:val="301D7787"/>
    <w:rsid w:val="315E2189"/>
    <w:rsid w:val="32E37080"/>
    <w:rsid w:val="37701C9F"/>
    <w:rsid w:val="39FB232E"/>
    <w:rsid w:val="3A1E7F27"/>
    <w:rsid w:val="3B717460"/>
    <w:rsid w:val="3BDE1D6A"/>
    <w:rsid w:val="3CC02748"/>
    <w:rsid w:val="3EDE0950"/>
    <w:rsid w:val="401F30A7"/>
    <w:rsid w:val="42701303"/>
    <w:rsid w:val="43D53B87"/>
    <w:rsid w:val="51196933"/>
    <w:rsid w:val="524A3FB4"/>
    <w:rsid w:val="5514265E"/>
    <w:rsid w:val="564B2300"/>
    <w:rsid w:val="5D58079D"/>
    <w:rsid w:val="5DE14C3F"/>
    <w:rsid w:val="5DFF3191"/>
    <w:rsid w:val="60E62DD8"/>
    <w:rsid w:val="68331417"/>
    <w:rsid w:val="6B9171E7"/>
    <w:rsid w:val="6C28037B"/>
    <w:rsid w:val="6E643DE3"/>
    <w:rsid w:val="7034484A"/>
    <w:rsid w:val="7100570E"/>
    <w:rsid w:val="719327EA"/>
    <w:rsid w:val="77C62F6B"/>
    <w:rsid w:val="7C0D75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599</Characters>
  <Lines>4</Lines>
  <Paragraphs>1</Paragraphs>
  <TotalTime>64</TotalTime>
  <ScaleCrop>false</ScaleCrop>
  <LinksUpToDate>false</LinksUpToDate>
  <CharactersWithSpaces>703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2021-11-14T16:25:00Z</dcterms:created>
  <dc:creator>℡浮生若梦</dc:creator>
  <cp:lastModifiedBy>蒋楠</cp:lastModifiedBy>
  <dcterms:modified xsi:type="dcterms:W3CDTF">2023-10-30T08:42:21Z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B80DF31754D84D638BFE5AB855BCE00F_13</vt:lpwstr>
  </property>
</Properties>
</file>